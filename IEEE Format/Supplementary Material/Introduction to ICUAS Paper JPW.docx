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6A" w:rsidRDefault="00040E63" w:rsidP="00C57D62">
      <w:r>
        <w:t>Introduction to ICUAS Paper:</w:t>
      </w:r>
    </w:p>
    <w:p w:rsidR="0058106A" w:rsidRDefault="0058106A" w:rsidP="00C57D62">
      <w:pPr>
        <w:pStyle w:val="ListParagraph"/>
        <w:spacing w:after="0"/>
      </w:pPr>
    </w:p>
    <w:p w:rsidR="0058106A" w:rsidDel="00AD0789" w:rsidRDefault="00040E63" w:rsidP="00C57D62">
      <w:pPr>
        <w:pStyle w:val="ListParagraph"/>
        <w:numPr>
          <w:ilvl w:val="0"/>
          <w:numId w:val="2"/>
        </w:numPr>
        <w:spacing w:after="0"/>
        <w:rPr>
          <w:del w:id="0" w:author="Jay" w:date="2017-11-01T20:25:00Z"/>
        </w:rPr>
      </w:pPr>
      <w:del w:id="1" w:author="Jay" w:date="2017-11-01T20:25:00Z">
        <w:r w:rsidDel="00AD0789">
          <w:delText>Increased popularity of UAVs may lead</w:delText>
        </w:r>
        <w:r w:rsidR="0058106A" w:rsidDel="00AD0789">
          <w:delText xml:space="preserve"> to malicious use</w:delText>
        </w:r>
      </w:del>
    </w:p>
    <w:p w:rsidR="00750851" w:rsidRDefault="00750851" w:rsidP="00C57D62">
      <w:pPr>
        <w:pStyle w:val="ListParagraph"/>
        <w:spacing w:after="0"/>
      </w:pPr>
    </w:p>
    <w:p w:rsidR="00750851" w:rsidDel="00AD0789" w:rsidRDefault="00750851" w:rsidP="00C57D62">
      <w:pPr>
        <w:pStyle w:val="ListParagraph"/>
        <w:numPr>
          <w:ilvl w:val="0"/>
          <w:numId w:val="2"/>
        </w:numPr>
        <w:spacing w:after="0"/>
        <w:rPr>
          <w:del w:id="2" w:author="Jay" w:date="2017-11-01T20:25:00Z"/>
        </w:rPr>
      </w:pPr>
      <w:del w:id="3" w:author="Jay" w:date="2017-11-01T20:25:00Z">
        <w:r w:rsidDel="00AD0789">
          <w:delText>The gap between a UAVs class and countermeasures is large</w:delText>
        </w:r>
      </w:del>
    </w:p>
    <w:p w:rsidR="00203BDE" w:rsidRDefault="00203BDE" w:rsidP="00203BDE">
      <w:pPr>
        <w:pStyle w:val="ListParagraph"/>
      </w:pPr>
    </w:p>
    <w:p w:rsidR="00203BDE" w:rsidRDefault="00203BDE" w:rsidP="00C57D62">
      <w:pPr>
        <w:pStyle w:val="ListParagraph"/>
        <w:numPr>
          <w:ilvl w:val="0"/>
          <w:numId w:val="2"/>
        </w:numPr>
        <w:spacing w:after="0"/>
      </w:pPr>
      <w:r>
        <w:t xml:space="preserve">Multi-rotor </w:t>
      </w:r>
      <w:del w:id="4" w:author="Jay" w:date="2017-11-01T20:27:00Z">
        <w:r w:rsidDel="00AD0789">
          <w:delText xml:space="preserve">UAVs </w:delText>
        </w:r>
      </w:del>
      <w:proofErr w:type="spellStart"/>
      <w:ins w:id="5" w:author="Jay" w:date="2017-11-01T20:27:00Z">
        <w:r w:rsidR="00AD0789">
          <w:t>sUAS</w:t>
        </w:r>
        <w:proofErr w:type="spellEnd"/>
        <w:r w:rsidR="00AD0789">
          <w:t xml:space="preserve"> </w:t>
        </w:r>
      </w:ins>
      <w:r>
        <w:t xml:space="preserve">may be guided to </w:t>
      </w:r>
      <w:del w:id="6" w:author="Jay" w:date="2017-11-01T20:25:00Z">
        <w:r w:rsidDel="00AD0789">
          <w:delText xml:space="preserve">intercept </w:delText>
        </w:r>
      </w:del>
      <w:ins w:id="7" w:author="Jay" w:date="2017-11-01T20:26:00Z">
        <w:r w:rsidR="00AD0789">
          <w:t>passively</w:t>
        </w:r>
      </w:ins>
      <w:ins w:id="8" w:author="Jay" w:date="2017-11-01T20:25:00Z">
        <w:r w:rsidR="00AD0789">
          <w:t xml:space="preserve"> track </w:t>
        </w:r>
      </w:ins>
      <w:r>
        <w:t xml:space="preserve">and follow a </w:t>
      </w:r>
      <w:del w:id="9" w:author="Jay" w:date="2017-11-01T20:25:00Z">
        <w:r w:rsidDel="00AD0789">
          <w:delText xml:space="preserve">potentially harmful </w:delText>
        </w:r>
      </w:del>
      <w:ins w:id="10" w:author="Jay" w:date="2017-11-01T20:25:00Z">
        <w:r w:rsidR="00AD0789">
          <w:t xml:space="preserve">another </w:t>
        </w:r>
      </w:ins>
      <w:proofErr w:type="spellStart"/>
      <w:ins w:id="11" w:author="Jay" w:date="2017-11-01T20:27:00Z">
        <w:r w:rsidR="00AD0789">
          <w:t>sUAS</w:t>
        </w:r>
      </w:ins>
      <w:proofErr w:type="spellEnd"/>
      <w:del w:id="12" w:author="Jay" w:date="2017-11-01T20:27:00Z">
        <w:r w:rsidDel="00AD0789">
          <w:delText>UAV</w:delText>
        </w:r>
      </w:del>
    </w:p>
    <w:p w:rsidR="00C57D62" w:rsidRDefault="00C57D62" w:rsidP="00C57D62">
      <w:pPr>
        <w:pStyle w:val="ListParagraph"/>
      </w:pPr>
    </w:p>
    <w:p w:rsidR="00AD0789" w:rsidRDefault="00AD0789" w:rsidP="00203BDE">
      <w:pPr>
        <w:pStyle w:val="ListParagraph"/>
        <w:numPr>
          <w:ilvl w:val="0"/>
          <w:numId w:val="2"/>
        </w:numPr>
        <w:spacing w:after="0"/>
        <w:rPr>
          <w:ins w:id="13" w:author="Jay" w:date="2017-11-01T20:28:00Z"/>
        </w:rPr>
      </w:pPr>
      <w:ins w:id="14" w:author="Jay" w:date="2017-11-01T20:29:00Z">
        <w:r>
          <w:t xml:space="preserve">Direction and ranging sensor tech for </w:t>
        </w:r>
        <w:proofErr w:type="spellStart"/>
        <w:r>
          <w:t>sUAS</w:t>
        </w:r>
        <w:proofErr w:type="spellEnd"/>
        <w:r>
          <w:t xml:space="preserve"> currently only provides a highly uncertain position estimation</w:t>
        </w:r>
      </w:ins>
    </w:p>
    <w:p w:rsidR="00AD0789" w:rsidRDefault="00AD0789">
      <w:pPr>
        <w:pStyle w:val="ListParagraph"/>
        <w:rPr>
          <w:ins w:id="15" w:author="Jay" w:date="2017-11-01T20:28:00Z"/>
        </w:rPr>
        <w:pPrChange w:id="16" w:author="Jay" w:date="2017-11-01T20:28:00Z">
          <w:pPr>
            <w:pStyle w:val="ListParagraph"/>
            <w:numPr>
              <w:numId w:val="2"/>
            </w:numPr>
            <w:spacing w:after="0"/>
            <w:ind w:hanging="360"/>
          </w:pPr>
        </w:pPrChange>
      </w:pPr>
    </w:p>
    <w:p w:rsidR="00203BDE" w:rsidDel="00AD0789" w:rsidRDefault="00AD0789" w:rsidP="00203BDE">
      <w:pPr>
        <w:pStyle w:val="ListParagraph"/>
        <w:numPr>
          <w:ilvl w:val="0"/>
          <w:numId w:val="2"/>
        </w:numPr>
        <w:spacing w:after="0"/>
        <w:rPr>
          <w:del w:id="17" w:author="Jay" w:date="2017-11-01T20:26:00Z"/>
        </w:rPr>
      </w:pPr>
      <w:ins w:id="18" w:author="Jay" w:date="2017-11-01T20:26:00Z">
        <w:r>
          <w:t>Proportional navigation guidance</w:t>
        </w:r>
        <w:r w:rsidDel="00AD0789">
          <w:t xml:space="preserve"> </w:t>
        </w:r>
        <w:r>
          <w:t>has been used by missiles to track targets</w:t>
        </w:r>
      </w:ins>
      <w:del w:id="19" w:author="Jay" w:date="2017-11-01T20:26:00Z">
        <w:r w:rsidR="00203BDE" w:rsidDel="00AD0789">
          <w:delText>Missiles follow and intercept targets using proportional navigation guidance and estimate target position with on-board sensors and ground radar</w:delText>
        </w:r>
      </w:del>
    </w:p>
    <w:p w:rsidR="00203BDE" w:rsidRDefault="00203BDE" w:rsidP="00203BDE">
      <w:pPr>
        <w:pStyle w:val="ListParagraph"/>
      </w:pPr>
    </w:p>
    <w:p w:rsidR="00203BDE" w:rsidRDefault="00203BDE" w:rsidP="00203BDE">
      <w:pPr>
        <w:pStyle w:val="ListParagraph"/>
        <w:numPr>
          <w:ilvl w:val="0"/>
          <w:numId w:val="2"/>
        </w:numPr>
        <w:spacing w:after="0"/>
      </w:pPr>
      <w:r>
        <w:t xml:space="preserve">PN guidance may </w:t>
      </w:r>
      <w:del w:id="20" w:author="Jay" w:date="2017-11-01T20:27:00Z">
        <w:r w:rsidDel="00AD0789">
          <w:delText xml:space="preserve">used </w:delText>
        </w:r>
      </w:del>
      <w:ins w:id="21" w:author="Jay" w:date="2017-11-01T20:27:00Z">
        <w:r w:rsidR="00AD0789">
          <w:t xml:space="preserve">useful </w:t>
        </w:r>
      </w:ins>
      <w:r>
        <w:t xml:space="preserve">for guiding a multi-rotor UAV to intercept and follow </w:t>
      </w:r>
      <w:del w:id="22" w:author="Jay" w:date="2017-11-01T20:27:00Z">
        <w:r w:rsidDel="00AD0789">
          <w:delText>potentially hostile UAVs using on-board sensors subject to high uncertainty</w:delText>
        </w:r>
      </w:del>
      <w:ins w:id="23" w:author="Jay" w:date="2017-11-01T20:27:00Z">
        <w:r w:rsidR="00AD0789">
          <w:t xml:space="preserve">other </w:t>
        </w:r>
        <w:proofErr w:type="spellStart"/>
        <w:r w:rsidR="00AD0789">
          <w:t>sUAS</w:t>
        </w:r>
      </w:ins>
      <w:proofErr w:type="spellEnd"/>
    </w:p>
    <w:p w:rsidR="00203BDE" w:rsidRDefault="00203BDE" w:rsidP="00203BDE">
      <w:pPr>
        <w:spacing w:after="0"/>
      </w:pPr>
    </w:p>
    <w:p w:rsidR="00203BDE" w:rsidRDefault="00C57D62" w:rsidP="00203BDE">
      <w:pPr>
        <w:pStyle w:val="ListParagraph"/>
        <w:numPr>
          <w:ilvl w:val="0"/>
          <w:numId w:val="2"/>
        </w:numPr>
        <w:spacing w:after="0"/>
      </w:pPr>
      <w:r>
        <w:t>Intercept and following has applications in autonomous flight formation, swarming, and loyal wingman scenarios</w:t>
      </w:r>
      <w:r w:rsidR="00203BDE">
        <w:t xml:space="preserve"> as well</w:t>
      </w:r>
    </w:p>
    <w:p w:rsidR="00C57D62" w:rsidRDefault="00C57D62" w:rsidP="00203BDE">
      <w:pPr>
        <w:ind w:left="360"/>
      </w:pPr>
    </w:p>
    <w:p w:rsidR="00040E63" w:rsidRDefault="00C57D62" w:rsidP="00C57D62">
      <w:pPr>
        <w:pStyle w:val="ListParagraph"/>
        <w:numPr>
          <w:ilvl w:val="0"/>
          <w:numId w:val="2"/>
        </w:numPr>
        <w:spacing w:after="0"/>
      </w:pPr>
      <w:r>
        <w:t xml:space="preserve">The objective was to use a modified PN guidance with uncertain position information to reduce the distance to target. . . </w:t>
      </w:r>
    </w:p>
    <w:p w:rsidR="00203BDE" w:rsidRDefault="00203BDE" w:rsidP="00203BDE">
      <w:pPr>
        <w:pStyle w:val="ListParagraph"/>
      </w:pPr>
    </w:p>
    <w:p w:rsidR="00203BDE" w:rsidDel="00FC7F2C" w:rsidRDefault="00203BDE" w:rsidP="00203BDE">
      <w:pPr>
        <w:spacing w:after="0"/>
        <w:rPr>
          <w:del w:id="24" w:author="Clem, Garrett" w:date="2017-11-01T20:40:00Z"/>
        </w:rPr>
      </w:pPr>
      <w:bookmarkStart w:id="25" w:name="_GoBack"/>
      <w:bookmarkEnd w:id="25"/>
    </w:p>
    <w:p w:rsidR="00FC7F2C" w:rsidRDefault="00FC7F2C" w:rsidP="00203BDE">
      <w:pPr>
        <w:spacing w:after="0"/>
        <w:rPr>
          <w:ins w:id="26" w:author="Clem, Garrett" w:date="2017-11-01T20:40:00Z"/>
        </w:rPr>
      </w:pPr>
    </w:p>
    <w:p w:rsidR="00203BDE" w:rsidRDefault="00FC7F2C" w:rsidP="00203BDE">
      <w:pPr>
        <w:spacing w:after="0"/>
      </w:pPr>
      <w:ins w:id="27" w:author="Clem, Garrett" w:date="2017-11-01T20:40:00Z">
        <w:r>
          <w:t xml:space="preserve">Multi-rotor </w:t>
        </w:r>
        <w:proofErr w:type="spellStart"/>
        <w:r>
          <w:t>sUAS</w:t>
        </w:r>
        <w:proofErr w:type="spellEnd"/>
        <w:r>
          <w:t xml:space="preserve"> may be guided to passively track and follow another </w:t>
        </w:r>
        <w:proofErr w:type="spellStart"/>
        <w:r>
          <w:t>sUAS</w:t>
        </w:r>
        <w:proofErr w:type="spellEnd"/>
        <w:r>
          <w:t xml:space="preserve">. Direction and ranging sensor technology for </w:t>
        </w:r>
        <w:proofErr w:type="spellStart"/>
        <w:r>
          <w:t>sUAS</w:t>
        </w:r>
        <w:proofErr w:type="spellEnd"/>
        <w:r>
          <w:t xml:space="preserve"> currently only provides a highly </w:t>
        </w:r>
      </w:ins>
      <w:ins w:id="28" w:author="Clem, Garrett" w:date="2017-11-01T20:41:00Z">
        <w:r>
          <w:t>uncertain</w:t>
        </w:r>
      </w:ins>
      <w:ins w:id="29" w:author="Clem, Garrett" w:date="2017-11-01T20:40:00Z">
        <w:r>
          <w:t xml:space="preserve"> position estimation</w:t>
        </w:r>
      </w:ins>
      <w:ins w:id="30" w:author="Clem, Garrett" w:date="2017-11-01T20:41:00Z">
        <w:r>
          <w:t xml:space="preserve">. Proportional navigation guidance has been used by missiles to track targets. PN guidance may be useful for guiding a </w:t>
        </w:r>
        <w:proofErr w:type="spellStart"/>
        <w:r>
          <w:t>mutli</w:t>
        </w:r>
        <w:proofErr w:type="spellEnd"/>
        <w:r>
          <w:t xml:space="preserve">-rotor </w:t>
        </w:r>
        <w:proofErr w:type="spellStart"/>
        <w:r>
          <w:t>sUAS</w:t>
        </w:r>
        <w:proofErr w:type="spellEnd"/>
        <w:r>
          <w:t xml:space="preserve"> to intercept and follow o</w:t>
        </w:r>
      </w:ins>
      <w:ins w:id="31" w:author="Clem, Garrett" w:date="2017-11-01T20:42:00Z">
        <w:r>
          <w:t xml:space="preserve">ther </w:t>
        </w:r>
        <w:proofErr w:type="spellStart"/>
        <w:r>
          <w:t>sUAS</w:t>
        </w:r>
        <w:proofErr w:type="spellEnd"/>
        <w:r>
          <w:t xml:space="preserve">. Intercept and following has applications in autonomous flight formation, swarming, and loyal wingman scenarios as well. The objective was to use a modified PN guidance with uncertain position information to reduce distance to another </w:t>
        </w:r>
        <w:proofErr w:type="spellStart"/>
        <w:r>
          <w:t>sUAS</w:t>
        </w:r>
        <w:proofErr w:type="spellEnd"/>
        <w:r>
          <w:t>.</w:t>
        </w:r>
      </w:ins>
    </w:p>
    <w:sectPr w:rsidR="0020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9CF"/>
    <w:multiLevelType w:val="hybridMultilevel"/>
    <w:tmpl w:val="408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41C"/>
    <w:multiLevelType w:val="hybridMultilevel"/>
    <w:tmpl w:val="CDAE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C44D1"/>
    <w:multiLevelType w:val="hybridMultilevel"/>
    <w:tmpl w:val="937EA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y">
    <w15:presenceInfo w15:providerId="None" w15:userId="Jay"/>
  </w15:person>
  <w15:person w15:author="Clem, Garrett">
    <w15:presenceInfo w15:providerId="AD" w15:userId="S-1-5-21-3747266635-2301875284-2313441273-9645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63"/>
    <w:rsid w:val="00040E63"/>
    <w:rsid w:val="001F1AA6"/>
    <w:rsid w:val="00203BDE"/>
    <w:rsid w:val="002F43CC"/>
    <w:rsid w:val="0058106A"/>
    <w:rsid w:val="006173CA"/>
    <w:rsid w:val="00750851"/>
    <w:rsid w:val="00AD0789"/>
    <w:rsid w:val="00C57D62"/>
    <w:rsid w:val="00DE4534"/>
    <w:rsid w:val="00FC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AFA9"/>
  <w15:chartTrackingRefBased/>
  <w15:docId w15:val="{0EC798D0-83F3-4D7B-8BDA-4143FCA2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1342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5</cp:revision>
  <dcterms:created xsi:type="dcterms:W3CDTF">2017-11-02T00:23:00Z</dcterms:created>
  <dcterms:modified xsi:type="dcterms:W3CDTF">2017-11-02T00:44:00Z</dcterms:modified>
</cp:coreProperties>
</file>